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C582" w14:textId="77777777" w:rsidR="002E6FF4" w:rsidRDefault="008922A1">
      <w:pPr>
        <w:pBdr>
          <w:top w:val="nil"/>
          <w:left w:val="nil"/>
          <w:bottom w:val="nil"/>
          <w:right w:val="nil"/>
          <w:between w:val="nil"/>
        </w:pBdr>
        <w:spacing w:after="240"/>
        <w:jc w:val="center"/>
        <w:rPr>
          <w:b/>
          <w:color w:val="000000"/>
        </w:rPr>
      </w:pPr>
      <w:r>
        <w:rPr>
          <w:b/>
          <w:color w:val="000000"/>
        </w:rPr>
        <w:t>MEMORANDUM OF UNDERSTANDING</w:t>
      </w:r>
    </w:p>
    <w:p w14:paraId="3DDBBAC2" w14:textId="15E00633" w:rsidR="002E6FF4" w:rsidRDefault="008922A1">
      <w:pPr>
        <w:pBdr>
          <w:top w:val="nil"/>
          <w:left w:val="nil"/>
          <w:bottom w:val="nil"/>
          <w:right w:val="nil"/>
          <w:between w:val="nil"/>
        </w:pBdr>
        <w:spacing w:after="240"/>
        <w:rPr>
          <w:color w:val="000000"/>
        </w:rPr>
      </w:pPr>
      <w:r>
        <w:rPr>
          <w:color w:val="000000"/>
        </w:rPr>
        <w:tab/>
        <w:t>This Memorandum of Understanding (“</w:t>
      </w:r>
      <w:r>
        <w:rPr>
          <w:b/>
          <w:color w:val="000000"/>
        </w:rPr>
        <w:t>MOU</w:t>
      </w:r>
      <w:r>
        <w:rPr>
          <w:color w:val="000000"/>
        </w:rPr>
        <w:t>”) is entered into by and between The Linux Foundation, an Oregon nonprofit corporation (“</w:t>
      </w:r>
      <w:r>
        <w:rPr>
          <w:b/>
          <w:color w:val="000000"/>
        </w:rPr>
        <w:t>The Linux Foundation</w:t>
      </w:r>
      <w:r>
        <w:rPr>
          <w:color w:val="000000"/>
        </w:rPr>
        <w:t xml:space="preserve">”), and the </w:t>
      </w:r>
      <w:r w:rsidR="00256977">
        <w:rPr>
          <w:color w:val="000000"/>
        </w:rPr>
        <w:t>Telecom Infra Project  (“TIP”)</w:t>
      </w:r>
    </w:p>
    <w:p w14:paraId="31987699" w14:textId="77777777" w:rsidR="002E6FF4" w:rsidRDefault="008922A1">
      <w:pPr>
        <w:pBdr>
          <w:top w:val="nil"/>
          <w:left w:val="nil"/>
          <w:bottom w:val="nil"/>
          <w:right w:val="nil"/>
          <w:between w:val="nil"/>
        </w:pBdr>
        <w:spacing w:after="240"/>
        <w:ind w:firstLine="720"/>
        <w:rPr>
          <w:color w:val="000000"/>
        </w:rPr>
      </w:pPr>
      <w:r>
        <w:rPr>
          <w:color w:val="000000"/>
        </w:rPr>
        <w:t xml:space="preserve">WHEREAS, </w:t>
      </w:r>
      <w:r>
        <w:t>T</w:t>
      </w:r>
      <w:r>
        <w:rPr>
          <w:color w:val="000000"/>
        </w:rPr>
        <w:t>he Linux Foundation hosts and supports various open source, open sta</w:t>
      </w:r>
      <w:r>
        <w:t>ndards, open data, open hardware and other open collaborative projects</w:t>
      </w:r>
      <w:r>
        <w:rPr>
          <w:color w:val="000000"/>
        </w:rPr>
        <w:t>;</w:t>
      </w:r>
    </w:p>
    <w:p w14:paraId="410AA86B" w14:textId="1243C906" w:rsidR="002E6FF4" w:rsidRDefault="008922A1">
      <w:pPr>
        <w:pBdr>
          <w:top w:val="nil"/>
          <w:left w:val="nil"/>
          <w:bottom w:val="nil"/>
          <w:right w:val="nil"/>
          <w:between w:val="nil"/>
        </w:pBdr>
        <w:spacing w:after="240"/>
        <w:rPr>
          <w:color w:val="000000"/>
        </w:rPr>
      </w:pPr>
      <w:r>
        <w:rPr>
          <w:color w:val="000000"/>
        </w:rPr>
        <w:tab/>
      </w:r>
      <w:proofErr w:type="gramStart"/>
      <w:r>
        <w:rPr>
          <w:color w:val="000000"/>
        </w:rPr>
        <w:t>WHEREAS,</w:t>
      </w:r>
      <w:proofErr w:type="gramEnd"/>
      <w:r>
        <w:rPr>
          <w:color w:val="000000"/>
        </w:rPr>
        <w:t xml:space="preserve"> </w:t>
      </w:r>
      <w:r w:rsidR="00256977">
        <w:rPr>
          <w:color w:val="000000"/>
        </w:rPr>
        <w:t>TIP</w:t>
      </w:r>
      <w:r>
        <w:rPr>
          <w:color w:val="000000"/>
        </w:rPr>
        <w:t xml:space="preserve"> is a collaborative community fo</w:t>
      </w:r>
      <w:r w:rsidR="00FF33BC">
        <w:rPr>
          <w:color w:val="000000"/>
        </w:rPr>
        <w:t>rmed to promote the design and building of communications networks of the future in all environments from dense urban environments to ultra-rural areas and to accelerate the commercialization and deployment of such networks in the marketplace</w:t>
      </w:r>
      <w:r w:rsidR="00FF33BC" w:rsidDel="00FF33BC">
        <w:rPr>
          <w:color w:val="000000"/>
        </w:rPr>
        <w:t xml:space="preserve"> </w:t>
      </w:r>
      <w:r>
        <w:rPr>
          <w:color w:val="000000"/>
        </w:rPr>
        <w:t>;</w:t>
      </w:r>
    </w:p>
    <w:p w14:paraId="588F5ED2" w14:textId="77777777" w:rsidR="002E6FF4" w:rsidRDefault="008922A1">
      <w:pPr>
        <w:pBdr>
          <w:top w:val="nil"/>
          <w:left w:val="nil"/>
          <w:bottom w:val="nil"/>
          <w:right w:val="nil"/>
          <w:between w:val="nil"/>
        </w:pBdr>
        <w:spacing w:after="240"/>
        <w:rPr>
          <w:color w:val="000000"/>
        </w:rPr>
      </w:pPr>
      <w:r>
        <w:rPr>
          <w:color w:val="000000"/>
        </w:rPr>
        <w:tab/>
        <w:t>NOW, THEREFORE, the parties agree as follows.</w:t>
      </w:r>
    </w:p>
    <w:p w14:paraId="0F3576A2" w14:textId="1E2D05DE" w:rsidR="002E6FF4" w:rsidRDefault="008922A1">
      <w:pPr>
        <w:pBdr>
          <w:top w:val="nil"/>
          <w:left w:val="nil"/>
          <w:bottom w:val="nil"/>
          <w:right w:val="nil"/>
          <w:between w:val="nil"/>
        </w:pBdr>
        <w:spacing w:after="240"/>
      </w:pPr>
      <w:r>
        <w:rPr>
          <w:color w:val="000000"/>
        </w:rPr>
        <w:tab/>
        <w:t>1.</w:t>
      </w:r>
      <w:r>
        <w:tab/>
      </w:r>
      <w:r w:rsidR="00256977">
        <w:rPr>
          <w:color w:val="000000"/>
        </w:rPr>
        <w:t>TIP</w:t>
      </w:r>
      <w:r>
        <w:rPr>
          <w:color w:val="000000"/>
        </w:rPr>
        <w:t xml:space="preserve"> and </w:t>
      </w:r>
      <w:r>
        <w:t xml:space="preserve">The Linux Foundation intend to collaborate as set forth in </w:t>
      </w:r>
      <w:r>
        <w:rPr>
          <w:u w:val="single"/>
        </w:rPr>
        <w:t>Exhibit A</w:t>
      </w:r>
      <w:r>
        <w:t xml:space="preserve">.  Additionally,  </w:t>
      </w:r>
      <w:r>
        <w:rPr>
          <w:u w:val="single"/>
        </w:rPr>
        <w:t>Exhibit A</w:t>
      </w:r>
      <w:r>
        <w:t xml:space="preserve"> details those projects of </w:t>
      </w:r>
      <w:r w:rsidR="00256977">
        <w:t>TIP</w:t>
      </w:r>
      <w:r>
        <w:t xml:space="preserve"> and The Linux Foundation that are the subject of this MOU and the intended collaboration among those projects.   At any time </w:t>
      </w:r>
      <w:r>
        <w:rPr>
          <w:u w:val="single"/>
        </w:rPr>
        <w:t>Exhibit A</w:t>
      </w:r>
      <w:r>
        <w:t xml:space="preserve"> may be updated (such as to add or remove projects and areas of collaboration) by mutual agreement of the parties.</w:t>
      </w:r>
      <w:r>
        <w:rPr>
          <w:color w:val="000000"/>
        </w:rPr>
        <w:t xml:space="preserve">  </w:t>
      </w:r>
      <w:r>
        <w:t xml:space="preserve">Each of </w:t>
      </w:r>
      <w:r w:rsidR="00256977">
        <w:t>TIP</w:t>
      </w:r>
      <w:r>
        <w:t xml:space="preserve"> and The Linux Foundation will appoint a point of contact for coordination of activities under this MOU.  The initial point of contact for each organization are stated in </w:t>
      </w:r>
      <w:r>
        <w:rPr>
          <w:u w:val="single"/>
        </w:rPr>
        <w:t>Exhibit A</w:t>
      </w:r>
      <w:r>
        <w:t xml:space="preserve"> attached hereto, and either party may update its point of contact by notice to the other. </w:t>
      </w:r>
    </w:p>
    <w:p w14:paraId="689EF5F8" w14:textId="344A3EB8" w:rsidR="002E6FF4" w:rsidRDefault="008922A1">
      <w:pPr>
        <w:pBdr>
          <w:top w:val="nil"/>
          <w:left w:val="nil"/>
          <w:bottom w:val="nil"/>
          <w:right w:val="nil"/>
          <w:between w:val="nil"/>
        </w:pBdr>
        <w:spacing w:after="240"/>
        <w:rPr>
          <w:color w:val="000000"/>
        </w:rPr>
      </w:pPr>
      <w:r>
        <w:rPr>
          <w:color w:val="000000"/>
        </w:rPr>
        <w:tab/>
      </w:r>
      <w:r w:rsidR="00AE1494">
        <w:t>2</w:t>
      </w:r>
      <w:r>
        <w:rPr>
          <w:color w:val="000000"/>
        </w:rPr>
        <w:t>.</w:t>
      </w:r>
      <w:r>
        <w:rPr>
          <w:color w:val="000000"/>
        </w:rPr>
        <w:tab/>
        <w:t xml:space="preserve">The performance of this MOU will not require </w:t>
      </w:r>
      <w:r w:rsidR="00FF33BC">
        <w:rPr>
          <w:color w:val="000000"/>
        </w:rPr>
        <w:t xml:space="preserve">either </w:t>
      </w:r>
      <w:r>
        <w:rPr>
          <w:color w:val="000000"/>
        </w:rPr>
        <w:t>The Linux Foundation</w:t>
      </w:r>
      <w:r w:rsidR="00FF33BC">
        <w:rPr>
          <w:color w:val="000000"/>
        </w:rPr>
        <w:t xml:space="preserve"> or TIP </w:t>
      </w:r>
      <w:r>
        <w:rPr>
          <w:color w:val="000000"/>
        </w:rPr>
        <w:t xml:space="preserve">to become a member of </w:t>
      </w:r>
      <w:r w:rsidR="00FF33BC">
        <w:rPr>
          <w:color w:val="000000"/>
        </w:rPr>
        <w:t>the other.</w:t>
      </w:r>
      <w:r w:rsidR="00FF33BC" w:rsidDel="00FF33BC">
        <w:rPr>
          <w:color w:val="000000"/>
        </w:rPr>
        <w:t xml:space="preserve"> </w:t>
      </w:r>
      <w:r>
        <w:rPr>
          <w:color w:val="000000"/>
        </w:rPr>
        <w:t xml:space="preserve"> </w:t>
      </w:r>
      <w:r>
        <w:rPr>
          <w:color w:val="000000"/>
        </w:rPr>
        <w:tab/>
      </w:r>
    </w:p>
    <w:p w14:paraId="354F1831" w14:textId="60805543" w:rsidR="002E6FF4" w:rsidRDefault="008922A1">
      <w:pPr>
        <w:pBdr>
          <w:top w:val="nil"/>
          <w:left w:val="nil"/>
          <w:bottom w:val="nil"/>
          <w:right w:val="nil"/>
          <w:between w:val="nil"/>
        </w:pBdr>
        <w:spacing w:after="240"/>
        <w:rPr>
          <w:color w:val="000000"/>
        </w:rPr>
      </w:pPr>
      <w:r>
        <w:rPr>
          <w:color w:val="000000"/>
        </w:rPr>
        <w:tab/>
      </w:r>
      <w:r w:rsidR="00AE1494">
        <w:t>3</w:t>
      </w:r>
      <w:r>
        <w:rPr>
          <w:color w:val="000000"/>
        </w:rPr>
        <w:t>.</w:t>
      </w:r>
      <w:r>
        <w:rPr>
          <w:color w:val="000000"/>
        </w:rPr>
        <w:tab/>
        <w:t>Each party, prior to issuing any press release, public announcement, or other publication regarding the collaboration contemplated by this MOU, must obtain the other party’s consent to such press release, public announcement, or other publication.</w:t>
      </w:r>
    </w:p>
    <w:p w14:paraId="365FD543" w14:textId="4BB10E7B" w:rsidR="002E6FF4" w:rsidRDefault="008922A1">
      <w:pPr>
        <w:pBdr>
          <w:top w:val="nil"/>
          <w:left w:val="nil"/>
          <w:bottom w:val="nil"/>
          <w:right w:val="nil"/>
          <w:between w:val="nil"/>
        </w:pBdr>
        <w:spacing w:after="240"/>
        <w:rPr>
          <w:color w:val="000000"/>
        </w:rPr>
      </w:pPr>
      <w:r>
        <w:rPr>
          <w:color w:val="000000"/>
        </w:rPr>
        <w:tab/>
      </w:r>
      <w:r w:rsidR="00AE1494">
        <w:rPr>
          <w:color w:val="000000"/>
        </w:rPr>
        <w:t>4</w:t>
      </w:r>
      <w:r>
        <w:rPr>
          <w:color w:val="000000"/>
        </w:rPr>
        <w:t>.</w:t>
      </w:r>
      <w:r>
        <w:rPr>
          <w:color w:val="000000"/>
        </w:rPr>
        <w:tab/>
        <w:t>Section</w:t>
      </w:r>
      <w:r>
        <w:t xml:space="preserve"> 1 o</w:t>
      </w:r>
      <w:r>
        <w:rPr>
          <w:color w:val="000000"/>
        </w:rPr>
        <w:t xml:space="preserve">f this MOU </w:t>
      </w:r>
      <w:r>
        <w:t>is a</w:t>
      </w:r>
      <w:r>
        <w:rPr>
          <w:color w:val="000000"/>
        </w:rPr>
        <w:t xml:space="preserve"> non-binding expression of intent.</w:t>
      </w:r>
    </w:p>
    <w:p w14:paraId="15852D6E" w14:textId="63738C5A" w:rsidR="002E6FF4" w:rsidRDefault="008922A1">
      <w:pPr>
        <w:pBdr>
          <w:top w:val="nil"/>
          <w:left w:val="nil"/>
          <w:bottom w:val="nil"/>
          <w:right w:val="nil"/>
          <w:between w:val="nil"/>
        </w:pBdr>
        <w:spacing w:after="240"/>
        <w:rPr>
          <w:color w:val="000000"/>
        </w:rPr>
      </w:pPr>
      <w:bookmarkStart w:id="0" w:name="_gjdgxs" w:colFirst="0" w:colLast="0"/>
      <w:bookmarkEnd w:id="0"/>
      <w:r>
        <w:rPr>
          <w:color w:val="000000"/>
        </w:rPr>
        <w:tab/>
      </w:r>
      <w:r w:rsidR="00AE1494">
        <w:rPr>
          <w:color w:val="000000"/>
        </w:rPr>
        <w:t>5</w:t>
      </w:r>
      <w:r>
        <w:rPr>
          <w:color w:val="000000"/>
        </w:rPr>
        <w:t>.</w:t>
      </w:r>
      <w:r>
        <w:rPr>
          <w:color w:val="000000"/>
        </w:rPr>
        <w:tab/>
        <w:t xml:space="preserve">This MOU may be terminated at any time upon written notice to the other party. This MOU shall be governed by the internal laws of the State of </w:t>
      </w:r>
      <w:r w:rsidR="00FF33BC">
        <w:rPr>
          <w:color w:val="000000"/>
        </w:rPr>
        <w:t>Delaware</w:t>
      </w:r>
      <w:r>
        <w:rPr>
          <w:color w:val="000000"/>
        </w:rPr>
        <w:t>.</w:t>
      </w:r>
    </w:p>
    <w:p w14:paraId="312C9061" w14:textId="77777777" w:rsidR="002E6FF4" w:rsidRDefault="008922A1">
      <w:pPr>
        <w:pBdr>
          <w:top w:val="nil"/>
          <w:left w:val="nil"/>
          <w:bottom w:val="nil"/>
          <w:right w:val="nil"/>
          <w:between w:val="nil"/>
        </w:pBdr>
        <w:spacing w:after="240"/>
        <w:jc w:val="center"/>
        <w:rPr>
          <w:color w:val="000000"/>
        </w:rPr>
      </w:pPr>
      <w:r>
        <w:rPr>
          <w:color w:val="000000"/>
        </w:rPr>
        <w:t>[REMAINDER OF THIS PAGE INTENTIONALLY LEFT BLANK]</w:t>
      </w:r>
      <w:r>
        <w:br w:type="page"/>
      </w:r>
    </w:p>
    <w:p w14:paraId="15ABB4A7" w14:textId="77777777" w:rsidR="002E6FF4" w:rsidRDefault="002E6FF4">
      <w:pPr>
        <w:pBdr>
          <w:top w:val="nil"/>
          <w:left w:val="nil"/>
          <w:bottom w:val="nil"/>
          <w:right w:val="nil"/>
          <w:between w:val="nil"/>
        </w:pBdr>
        <w:spacing w:after="240"/>
        <w:jc w:val="center"/>
      </w:pPr>
    </w:p>
    <w:p w14:paraId="773E3538" w14:textId="77777777" w:rsidR="002E6FF4" w:rsidRDefault="008922A1">
      <w:pPr>
        <w:pBdr>
          <w:top w:val="nil"/>
          <w:left w:val="nil"/>
          <w:bottom w:val="nil"/>
          <w:right w:val="nil"/>
          <w:between w:val="nil"/>
        </w:pBdr>
        <w:spacing w:after="240"/>
        <w:ind w:firstLine="720"/>
        <w:rPr>
          <w:color w:val="000000"/>
        </w:rPr>
      </w:pPr>
      <w:r>
        <w:rPr>
          <w:color w:val="000000"/>
        </w:rPr>
        <w:t>IN WITNESS WHEREOF, the parties have executed this Memorandum of Understanding as of the dates set forth below their signature hereto.</w:t>
      </w:r>
    </w:p>
    <w:tbl>
      <w:tblPr>
        <w:tblStyle w:val="2"/>
        <w:tblW w:w="9738" w:type="dxa"/>
        <w:tblBorders>
          <w:top w:val="nil"/>
          <w:left w:val="nil"/>
          <w:bottom w:val="nil"/>
          <w:right w:val="nil"/>
          <w:insideH w:val="nil"/>
          <w:insideV w:val="nil"/>
        </w:tblBorders>
        <w:tblLayout w:type="fixed"/>
        <w:tblLook w:val="0400" w:firstRow="0" w:lastRow="0" w:firstColumn="0" w:lastColumn="0" w:noHBand="0" w:noVBand="1"/>
      </w:tblPr>
      <w:tblGrid>
        <w:gridCol w:w="4608"/>
        <w:gridCol w:w="5130"/>
      </w:tblGrid>
      <w:tr w:rsidR="002E6FF4" w14:paraId="5EC06FB8" w14:textId="77777777">
        <w:tc>
          <w:tcPr>
            <w:tcW w:w="4608" w:type="dxa"/>
          </w:tcPr>
          <w:p w14:paraId="288C9B48" w14:textId="77777777" w:rsidR="002E6FF4" w:rsidRDefault="008922A1">
            <w:pPr>
              <w:pBdr>
                <w:top w:val="nil"/>
                <w:left w:val="nil"/>
                <w:bottom w:val="nil"/>
                <w:right w:val="nil"/>
                <w:between w:val="nil"/>
              </w:pBdr>
              <w:spacing w:after="240"/>
              <w:rPr>
                <w:color w:val="000000"/>
              </w:rPr>
            </w:pPr>
            <w:r>
              <w:rPr>
                <w:color w:val="000000"/>
              </w:rPr>
              <w:t>THE LINUX FOUNDATION</w:t>
            </w:r>
          </w:p>
          <w:p w14:paraId="352DEF66" w14:textId="77777777" w:rsidR="002E6FF4" w:rsidRDefault="002E6FF4">
            <w:pPr>
              <w:pBdr>
                <w:top w:val="nil"/>
                <w:left w:val="nil"/>
                <w:bottom w:val="nil"/>
                <w:right w:val="nil"/>
                <w:between w:val="nil"/>
              </w:pBdr>
              <w:spacing w:after="240"/>
              <w:rPr>
                <w:color w:val="000000"/>
              </w:rPr>
            </w:pPr>
          </w:p>
          <w:p w14:paraId="3E45F884"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By: ________________________________</w:t>
            </w:r>
          </w:p>
          <w:p w14:paraId="1D5BBF57"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Name: ______________________________</w:t>
            </w:r>
          </w:p>
          <w:p w14:paraId="63C828D9"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Title: _______________________________</w:t>
            </w:r>
          </w:p>
          <w:p w14:paraId="10D3E82C"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Date: _______________________________</w:t>
            </w:r>
          </w:p>
        </w:tc>
        <w:tc>
          <w:tcPr>
            <w:tcW w:w="5130" w:type="dxa"/>
          </w:tcPr>
          <w:p w14:paraId="2C7EA392" w14:textId="634D6023" w:rsidR="002E6FF4" w:rsidRDefault="009E7AF0">
            <w:pPr>
              <w:pBdr>
                <w:top w:val="nil"/>
                <w:left w:val="nil"/>
                <w:bottom w:val="nil"/>
                <w:right w:val="nil"/>
                <w:between w:val="nil"/>
              </w:pBdr>
              <w:tabs>
                <w:tab w:val="center" w:pos="4680"/>
                <w:tab w:val="right" w:pos="9360"/>
              </w:tabs>
              <w:spacing w:after="240"/>
              <w:rPr>
                <w:color w:val="000000"/>
              </w:rPr>
            </w:pPr>
            <w:r>
              <w:rPr>
                <w:color w:val="000000"/>
              </w:rPr>
              <w:t>TIP</w:t>
            </w:r>
          </w:p>
          <w:p w14:paraId="1155EBBD" w14:textId="77777777" w:rsidR="002E6FF4" w:rsidRDefault="002E6FF4">
            <w:pPr>
              <w:pBdr>
                <w:top w:val="nil"/>
                <w:left w:val="nil"/>
                <w:bottom w:val="nil"/>
                <w:right w:val="nil"/>
                <w:between w:val="nil"/>
              </w:pBdr>
              <w:spacing w:after="240"/>
              <w:rPr>
                <w:color w:val="000000"/>
              </w:rPr>
            </w:pPr>
          </w:p>
          <w:p w14:paraId="28416104"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By: ________________________________</w:t>
            </w:r>
          </w:p>
          <w:p w14:paraId="6F33A87F"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Name: ______________________________</w:t>
            </w:r>
          </w:p>
          <w:p w14:paraId="2BD40C5F"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Title: _______________________________</w:t>
            </w:r>
          </w:p>
          <w:p w14:paraId="00EB5249" w14:textId="77777777" w:rsidR="002E6FF4" w:rsidRDefault="008922A1">
            <w:pPr>
              <w:pBdr>
                <w:top w:val="nil"/>
                <w:left w:val="nil"/>
                <w:bottom w:val="nil"/>
                <w:right w:val="nil"/>
                <w:between w:val="nil"/>
              </w:pBdr>
              <w:tabs>
                <w:tab w:val="center" w:pos="4680"/>
                <w:tab w:val="right" w:pos="9360"/>
              </w:tabs>
              <w:spacing w:after="240"/>
              <w:rPr>
                <w:color w:val="000000"/>
              </w:rPr>
            </w:pPr>
            <w:r>
              <w:rPr>
                <w:color w:val="000000"/>
              </w:rPr>
              <w:t>Date: _______________________________</w:t>
            </w:r>
          </w:p>
        </w:tc>
      </w:tr>
    </w:tbl>
    <w:p w14:paraId="178ABE57" w14:textId="77777777" w:rsidR="002E6FF4" w:rsidRDefault="002E6FF4">
      <w:pPr>
        <w:pBdr>
          <w:top w:val="nil"/>
          <w:left w:val="nil"/>
          <w:bottom w:val="nil"/>
          <w:right w:val="nil"/>
          <w:between w:val="nil"/>
        </w:pBdr>
        <w:spacing w:after="240"/>
        <w:rPr>
          <w:color w:val="000000"/>
        </w:rPr>
      </w:pPr>
    </w:p>
    <w:p w14:paraId="40B4BC0A" w14:textId="77777777" w:rsidR="002E6FF4" w:rsidRDefault="002E6FF4">
      <w:pPr>
        <w:pBdr>
          <w:top w:val="nil"/>
          <w:left w:val="nil"/>
          <w:bottom w:val="nil"/>
          <w:right w:val="nil"/>
          <w:between w:val="nil"/>
        </w:pBdr>
        <w:spacing w:after="240"/>
        <w:rPr>
          <w:color w:val="000000"/>
        </w:rPr>
      </w:pPr>
    </w:p>
    <w:p w14:paraId="709E9A74" w14:textId="77777777" w:rsidR="002E6FF4" w:rsidRDefault="002E6FF4">
      <w:pPr>
        <w:pBdr>
          <w:top w:val="nil"/>
          <w:left w:val="nil"/>
          <w:bottom w:val="nil"/>
          <w:right w:val="nil"/>
          <w:between w:val="nil"/>
        </w:pBdr>
        <w:spacing w:after="240"/>
        <w:rPr>
          <w:color w:val="000000"/>
        </w:rPr>
      </w:pPr>
    </w:p>
    <w:p w14:paraId="0F9857A5" w14:textId="77777777" w:rsidR="002E6FF4" w:rsidRDefault="008922A1">
      <w:r>
        <w:br w:type="page"/>
      </w:r>
    </w:p>
    <w:p w14:paraId="62670006" w14:textId="77777777" w:rsidR="002E6FF4" w:rsidRDefault="008922A1">
      <w:pPr>
        <w:pBdr>
          <w:top w:val="nil"/>
          <w:left w:val="nil"/>
          <w:bottom w:val="nil"/>
          <w:right w:val="nil"/>
          <w:between w:val="nil"/>
        </w:pBdr>
        <w:spacing w:after="240"/>
        <w:jc w:val="center"/>
        <w:rPr>
          <w:b/>
          <w:color w:val="000000"/>
          <w:u w:val="single"/>
        </w:rPr>
      </w:pPr>
      <w:r>
        <w:rPr>
          <w:b/>
          <w:color w:val="000000"/>
          <w:u w:val="single"/>
        </w:rPr>
        <w:lastRenderedPageBreak/>
        <w:t>EXHIBIT A</w:t>
      </w:r>
    </w:p>
    <w:p w14:paraId="2478D108" w14:textId="77777777" w:rsidR="002E6FF4" w:rsidRDefault="002E6FF4">
      <w:pPr>
        <w:pBdr>
          <w:top w:val="nil"/>
          <w:left w:val="nil"/>
          <w:bottom w:val="nil"/>
          <w:right w:val="nil"/>
          <w:between w:val="nil"/>
        </w:pBdr>
        <w:spacing w:after="240"/>
      </w:pPr>
    </w:p>
    <w:p w14:paraId="49F7D422" w14:textId="77777777" w:rsidR="002E6FF4" w:rsidRDefault="008922A1">
      <w:pPr>
        <w:pBdr>
          <w:top w:val="nil"/>
          <w:left w:val="nil"/>
          <w:bottom w:val="nil"/>
          <w:right w:val="nil"/>
          <w:between w:val="nil"/>
        </w:pBdr>
        <w:spacing w:after="240"/>
        <w:rPr>
          <w:b/>
          <w:u w:val="single"/>
        </w:rPr>
      </w:pPr>
      <w:r>
        <w:rPr>
          <w:b/>
          <w:u w:val="single"/>
        </w:rPr>
        <w:t>Initial Points of Contact</w:t>
      </w:r>
    </w:p>
    <w:p w14:paraId="4391E6FB" w14:textId="77777777" w:rsidR="002E6FF4" w:rsidRDefault="002E6FF4">
      <w:pPr>
        <w:pBdr>
          <w:top w:val="nil"/>
          <w:left w:val="nil"/>
          <w:bottom w:val="nil"/>
          <w:right w:val="nil"/>
          <w:between w:val="nil"/>
        </w:pBdr>
        <w:spacing w:after="240"/>
        <w:rPr>
          <w:u w:val="single"/>
        </w:rPr>
      </w:pPr>
    </w:p>
    <w:p w14:paraId="4F5701BA" w14:textId="2099C259" w:rsidR="002E6FF4" w:rsidRDefault="00AE1494">
      <w:pPr>
        <w:pBdr>
          <w:top w:val="nil"/>
          <w:left w:val="nil"/>
          <w:bottom w:val="nil"/>
          <w:right w:val="nil"/>
          <w:between w:val="nil"/>
        </w:pBdr>
        <w:spacing w:after="240"/>
        <w:rPr>
          <w:u w:val="single"/>
        </w:rPr>
      </w:pPr>
      <w:r>
        <w:rPr>
          <w:u w:val="single"/>
        </w:rPr>
        <w:t>TIP</w:t>
      </w:r>
      <w:r w:rsidR="008922A1">
        <w:rPr>
          <w:u w:val="single"/>
        </w:rPr>
        <w:t>:</w:t>
      </w:r>
    </w:p>
    <w:p w14:paraId="57EA0E8A" w14:textId="77777777" w:rsidR="002E6FF4" w:rsidRDefault="008922A1">
      <w:pPr>
        <w:pBdr>
          <w:top w:val="nil"/>
          <w:left w:val="nil"/>
          <w:bottom w:val="nil"/>
          <w:right w:val="nil"/>
          <w:between w:val="nil"/>
        </w:pBdr>
        <w:spacing w:after="240"/>
      </w:pPr>
      <w:r>
        <w:t xml:space="preserve">Name: </w:t>
      </w:r>
      <w:r>
        <w:rPr>
          <w:u w:val="single"/>
        </w:rPr>
        <w:tab/>
      </w:r>
      <w:r>
        <w:rPr>
          <w:u w:val="single"/>
        </w:rPr>
        <w:tab/>
      </w:r>
      <w:r>
        <w:rPr>
          <w:u w:val="single"/>
        </w:rPr>
        <w:tab/>
      </w:r>
      <w:r>
        <w:rPr>
          <w:u w:val="single"/>
        </w:rPr>
        <w:tab/>
      </w:r>
      <w:r>
        <w:rPr>
          <w:u w:val="single"/>
        </w:rPr>
        <w:tab/>
      </w:r>
      <w:r>
        <w:rPr>
          <w:u w:val="single"/>
        </w:rPr>
        <w:tab/>
      </w:r>
    </w:p>
    <w:p w14:paraId="493CB965" w14:textId="77777777" w:rsidR="002E6FF4" w:rsidRDefault="008922A1">
      <w:pPr>
        <w:pBdr>
          <w:top w:val="nil"/>
          <w:left w:val="nil"/>
          <w:bottom w:val="nil"/>
          <w:right w:val="nil"/>
          <w:between w:val="nil"/>
        </w:pBdr>
        <w:spacing w:after="240"/>
        <w:rPr>
          <w:u w:val="single"/>
        </w:rPr>
      </w:pPr>
      <w:r>
        <w:t xml:space="preserve">Phone: </w:t>
      </w:r>
      <w:r>
        <w:rPr>
          <w:u w:val="single"/>
        </w:rPr>
        <w:tab/>
      </w:r>
      <w:r>
        <w:rPr>
          <w:u w:val="single"/>
        </w:rPr>
        <w:tab/>
      </w:r>
      <w:r>
        <w:rPr>
          <w:u w:val="single"/>
        </w:rPr>
        <w:tab/>
      </w:r>
      <w:r>
        <w:rPr>
          <w:u w:val="single"/>
        </w:rPr>
        <w:tab/>
      </w:r>
      <w:r>
        <w:rPr>
          <w:u w:val="single"/>
        </w:rPr>
        <w:tab/>
      </w:r>
    </w:p>
    <w:p w14:paraId="39A13BCC" w14:textId="77777777" w:rsidR="002E6FF4" w:rsidRDefault="008922A1">
      <w:pPr>
        <w:pBdr>
          <w:top w:val="nil"/>
          <w:left w:val="nil"/>
          <w:bottom w:val="nil"/>
          <w:right w:val="nil"/>
          <w:between w:val="nil"/>
        </w:pBdr>
        <w:spacing w:after="240"/>
      </w:pPr>
      <w:r>
        <w:t xml:space="preserve">Email: </w:t>
      </w:r>
      <w:r>
        <w:rPr>
          <w:u w:val="single"/>
        </w:rPr>
        <w:tab/>
      </w:r>
      <w:r>
        <w:rPr>
          <w:u w:val="single"/>
        </w:rPr>
        <w:tab/>
      </w:r>
      <w:r>
        <w:rPr>
          <w:u w:val="single"/>
        </w:rPr>
        <w:tab/>
      </w:r>
      <w:r>
        <w:rPr>
          <w:u w:val="single"/>
        </w:rPr>
        <w:tab/>
      </w:r>
      <w:r>
        <w:rPr>
          <w:u w:val="single"/>
        </w:rPr>
        <w:tab/>
      </w:r>
      <w:r>
        <w:rPr>
          <w:u w:val="single"/>
        </w:rPr>
        <w:tab/>
      </w:r>
    </w:p>
    <w:p w14:paraId="797FCE5B" w14:textId="77777777" w:rsidR="002E6FF4" w:rsidRDefault="002E6FF4">
      <w:pPr>
        <w:pBdr>
          <w:top w:val="nil"/>
          <w:left w:val="nil"/>
          <w:bottom w:val="nil"/>
          <w:right w:val="nil"/>
          <w:between w:val="nil"/>
        </w:pBdr>
        <w:spacing w:after="240"/>
      </w:pPr>
    </w:p>
    <w:p w14:paraId="371C83AD" w14:textId="77777777" w:rsidR="002E6FF4" w:rsidRDefault="008922A1">
      <w:pPr>
        <w:spacing w:after="240"/>
        <w:rPr>
          <w:u w:val="single"/>
        </w:rPr>
      </w:pPr>
      <w:r>
        <w:rPr>
          <w:u w:val="single"/>
        </w:rPr>
        <w:t>The Linux Foundation:</w:t>
      </w:r>
    </w:p>
    <w:p w14:paraId="5BF45F2F" w14:textId="77777777" w:rsidR="002E6FF4" w:rsidRDefault="008922A1">
      <w:pPr>
        <w:spacing w:after="240"/>
      </w:pPr>
      <w:r>
        <w:t xml:space="preserve">Name: </w:t>
      </w:r>
      <w:r>
        <w:rPr>
          <w:u w:val="single"/>
        </w:rPr>
        <w:tab/>
      </w:r>
      <w:r>
        <w:rPr>
          <w:u w:val="single"/>
        </w:rPr>
        <w:tab/>
      </w:r>
      <w:r>
        <w:rPr>
          <w:u w:val="single"/>
        </w:rPr>
        <w:tab/>
      </w:r>
      <w:r>
        <w:rPr>
          <w:u w:val="single"/>
        </w:rPr>
        <w:tab/>
      </w:r>
      <w:r>
        <w:rPr>
          <w:u w:val="single"/>
        </w:rPr>
        <w:tab/>
      </w:r>
      <w:r>
        <w:rPr>
          <w:u w:val="single"/>
        </w:rPr>
        <w:tab/>
      </w:r>
    </w:p>
    <w:p w14:paraId="48F47806" w14:textId="72B09DFB" w:rsidR="002E6FF4" w:rsidRDefault="008922A1">
      <w:pPr>
        <w:spacing w:after="240"/>
        <w:rPr>
          <w:u w:val="single"/>
        </w:rPr>
      </w:pPr>
      <w:r>
        <w:t xml:space="preserve">Phone: </w:t>
      </w:r>
      <w:r>
        <w:rPr>
          <w:u w:val="single"/>
        </w:rPr>
        <w:tab/>
      </w:r>
      <w:r>
        <w:rPr>
          <w:u w:val="single"/>
        </w:rPr>
        <w:tab/>
      </w:r>
      <w:r>
        <w:rPr>
          <w:u w:val="single"/>
        </w:rPr>
        <w:tab/>
      </w:r>
      <w:r w:rsidR="00590FC7">
        <w:rPr>
          <w:u w:val="single"/>
        </w:rPr>
        <w:t>,</w:t>
      </w:r>
      <w:r>
        <w:rPr>
          <w:u w:val="single"/>
        </w:rPr>
        <w:tab/>
      </w:r>
      <w:r>
        <w:rPr>
          <w:u w:val="single"/>
        </w:rPr>
        <w:tab/>
      </w:r>
    </w:p>
    <w:p w14:paraId="65AD51DF" w14:textId="77777777" w:rsidR="002E6FF4" w:rsidRDefault="008922A1">
      <w:pPr>
        <w:spacing w:after="240"/>
      </w:pPr>
      <w:r>
        <w:t xml:space="preserve">Email: </w:t>
      </w:r>
      <w:r>
        <w:rPr>
          <w:u w:val="single"/>
        </w:rPr>
        <w:tab/>
      </w:r>
      <w:r>
        <w:rPr>
          <w:u w:val="single"/>
        </w:rPr>
        <w:tab/>
      </w:r>
      <w:r>
        <w:rPr>
          <w:u w:val="single"/>
        </w:rPr>
        <w:tab/>
      </w:r>
      <w:r>
        <w:rPr>
          <w:u w:val="single"/>
        </w:rPr>
        <w:tab/>
      </w:r>
      <w:r>
        <w:rPr>
          <w:u w:val="single"/>
        </w:rPr>
        <w:tab/>
      </w:r>
      <w:r>
        <w:rPr>
          <w:u w:val="single"/>
        </w:rPr>
        <w:tab/>
      </w:r>
    </w:p>
    <w:p w14:paraId="452AD418" w14:textId="77777777" w:rsidR="002E6FF4" w:rsidRDefault="002E6FF4">
      <w:pPr>
        <w:spacing w:after="240"/>
      </w:pPr>
    </w:p>
    <w:p w14:paraId="17176EC5" w14:textId="77777777" w:rsidR="002E6FF4" w:rsidRDefault="008922A1">
      <w:pPr>
        <w:pBdr>
          <w:top w:val="nil"/>
          <w:left w:val="nil"/>
          <w:bottom w:val="nil"/>
          <w:right w:val="nil"/>
          <w:between w:val="nil"/>
        </w:pBdr>
        <w:spacing w:after="240"/>
      </w:pPr>
      <w:r>
        <w:br w:type="page"/>
      </w:r>
    </w:p>
    <w:p w14:paraId="79012B11" w14:textId="77777777" w:rsidR="002E6FF4" w:rsidRDefault="008922A1">
      <w:pPr>
        <w:pBdr>
          <w:top w:val="nil"/>
          <w:left w:val="nil"/>
          <w:bottom w:val="nil"/>
          <w:right w:val="nil"/>
          <w:between w:val="nil"/>
        </w:pBdr>
        <w:spacing w:after="240"/>
        <w:rPr>
          <w:b/>
          <w:u w:val="single"/>
        </w:rPr>
      </w:pPr>
      <w:r>
        <w:rPr>
          <w:b/>
          <w:u w:val="single"/>
        </w:rPr>
        <w:lastRenderedPageBreak/>
        <w:t>Intended Areas of Collaboration</w:t>
      </w:r>
    </w:p>
    <w:p w14:paraId="7C9E5563" w14:textId="5CB7B135" w:rsidR="009E7AF0" w:rsidRDefault="0017795C" w:rsidP="009E7AF0">
      <w:pPr>
        <w:numPr>
          <w:ilvl w:val="0"/>
          <w:numId w:val="4"/>
        </w:numPr>
        <w:spacing w:before="100" w:beforeAutospacing="1" w:after="100" w:afterAutospacing="1"/>
      </w:pPr>
      <w:r>
        <w:t xml:space="preserve">The Linux Foundation Open Network Modeling and Interfaces Project (“ONMI”) </w:t>
      </w:r>
      <w:del w:id="1" w:author="Scott Nicholas" w:date="2024-03-29T16:56:00Z">
        <w:r w:rsidDel="005D6911">
          <w:delText xml:space="preserve">will </w:delText>
        </w:r>
      </w:del>
      <w:ins w:id="2" w:author="Scott Nicholas" w:date="2024-03-29T16:56:00Z">
        <w:r w:rsidR="005D6911">
          <w:t xml:space="preserve">plans to </w:t>
        </w:r>
      </w:ins>
      <w:r>
        <w:t xml:space="preserve">continue the development and extension of the </w:t>
      </w:r>
      <w:ins w:id="3" w:author="Arturo Mayoral Lopez de Lerma" w:date="2024-03-05T14:23:00Z">
        <w:r w:rsidR="00E61097">
          <w:t>Transport AP</w:t>
        </w:r>
      </w:ins>
      <w:ins w:id="4" w:author="Arturo Mayoral Lopez de Lerma" w:date="2024-03-05T14:24:00Z">
        <w:r w:rsidR="00E61097">
          <w:t>I (“</w:t>
        </w:r>
      </w:ins>
      <w:r>
        <w:t>TAPI</w:t>
      </w:r>
      <w:ins w:id="5" w:author="Arturo Mayoral Lopez de Lerma" w:date="2024-03-05T14:24:00Z">
        <w:r w:rsidR="00E61097">
          <w:t>”)</w:t>
        </w:r>
      </w:ins>
      <w:r>
        <w:t xml:space="preserve"> SDK and TR specifications using the ONF versions</w:t>
      </w:r>
      <w:r w:rsidR="00FB6EBC">
        <w:t xml:space="preserve"> (</w:t>
      </w:r>
      <w:r w:rsidR="00FB6EBC" w:rsidRPr="00FB6EBC">
        <w:rPr>
          <w:i/>
          <w:iCs/>
        </w:rPr>
        <w:t>version number to be added</w:t>
      </w:r>
      <w:r w:rsidR="00FB6EBC">
        <w:t>)</w:t>
      </w:r>
      <w:r>
        <w:t xml:space="preserve"> as the base</w:t>
      </w:r>
    </w:p>
    <w:p w14:paraId="66B1479E" w14:textId="334D2600" w:rsidR="00390395" w:rsidRDefault="00B2113C" w:rsidP="00390395">
      <w:pPr>
        <w:numPr>
          <w:ilvl w:val="1"/>
          <w:numId w:val="4"/>
        </w:numPr>
        <w:spacing w:before="100" w:beforeAutospacing="1" w:after="100" w:afterAutospacing="1"/>
      </w:pPr>
      <w:r>
        <w:t xml:space="preserve">As per the ONMI Charter, </w:t>
      </w:r>
      <w:r w:rsidR="0024363F">
        <w:t xml:space="preserve">ONMI software and </w:t>
      </w:r>
      <w:r>
        <w:t xml:space="preserve">documents will be </w:t>
      </w:r>
      <w:r w:rsidR="00F13DD5">
        <w:t>published</w:t>
      </w:r>
      <w:r>
        <w:t xml:space="preserve"> under an Apache 2.0 license </w:t>
      </w:r>
      <w:del w:id="6" w:author="Scott Nicholas" w:date="2024-03-27T15:26:00Z">
        <w:r w:rsidDel="005D6911">
          <w:delText>and so will be fully available for use by TIP</w:delText>
        </w:r>
      </w:del>
    </w:p>
    <w:p w14:paraId="7866844D" w14:textId="43F3FDD6" w:rsidR="00F96697" w:rsidRDefault="00F96697" w:rsidP="00390395">
      <w:pPr>
        <w:numPr>
          <w:ilvl w:val="1"/>
          <w:numId w:val="4"/>
        </w:numPr>
        <w:spacing w:before="100" w:beforeAutospacing="1" w:after="100" w:afterAutospacing="1"/>
      </w:pPr>
      <w:r>
        <w:t xml:space="preserve">ONMI </w:t>
      </w:r>
      <w:del w:id="7" w:author="Scott Nicholas" w:date="2024-03-27T15:27:00Z">
        <w:r w:rsidDel="005D6911">
          <w:delText xml:space="preserve">will </w:delText>
        </w:r>
      </w:del>
      <w:ins w:id="8" w:author="Scott Nicholas" w:date="2024-03-27T15:27:00Z">
        <w:r w:rsidR="005D6911">
          <w:t xml:space="preserve">expects to </w:t>
        </w:r>
      </w:ins>
      <w:r>
        <w:t>issue formal git tag releases of the TAPI work on a similar basis to the releasing method used in the ONF OTCC project</w:t>
      </w:r>
    </w:p>
    <w:p w14:paraId="69FA18CD" w14:textId="09C5954B" w:rsidR="0024363F" w:rsidDel="00D96435" w:rsidRDefault="006C222A" w:rsidP="00FB6EBC">
      <w:pPr>
        <w:numPr>
          <w:ilvl w:val="1"/>
          <w:numId w:val="4"/>
        </w:numPr>
        <w:spacing w:before="100" w:beforeAutospacing="1" w:after="100" w:afterAutospacing="1"/>
        <w:rPr>
          <w:del w:id="9" w:author="Scott Nicholas" w:date="2024-03-26T12:00:00Z"/>
        </w:rPr>
      </w:pPr>
      <w:del w:id="10" w:author="Scott Nicholas" w:date="2024-03-26T12:00:00Z">
        <w:r w:rsidDel="00D96435">
          <w:delText>Copyright for o</w:delText>
        </w:r>
        <w:r w:rsidR="0024363F" w:rsidDel="00D96435">
          <w:delText xml:space="preserve">lder ONF documents </w:delText>
        </w:r>
        <w:r w:rsidDel="00D96435">
          <w:delText xml:space="preserve">has been transferred to Linux Foundation and will also be available for use by </w:delText>
        </w:r>
        <w:r w:rsidR="003E0050" w:rsidDel="00D96435">
          <w:delText>T</w:delText>
        </w:r>
        <w:r w:rsidDel="00D96435">
          <w:delText>IP</w:delText>
        </w:r>
        <w:r w:rsidR="00844F10" w:rsidDel="00D96435">
          <w:delText xml:space="preserve"> under similar conditions</w:delText>
        </w:r>
      </w:del>
    </w:p>
    <w:p w14:paraId="5A4ABFEE" w14:textId="77777777" w:rsidR="009E7AF0" w:rsidRDefault="009E7AF0" w:rsidP="009E7AF0">
      <w:pPr>
        <w:spacing w:before="100" w:beforeAutospacing="1" w:after="100" w:afterAutospacing="1"/>
      </w:pPr>
    </w:p>
    <w:p w14:paraId="30CDE295" w14:textId="05AFA66E" w:rsidR="0017795C" w:rsidDel="005D6911" w:rsidRDefault="0017795C" w:rsidP="005D6911">
      <w:pPr>
        <w:numPr>
          <w:ilvl w:val="0"/>
          <w:numId w:val="4"/>
        </w:numPr>
        <w:spacing w:before="100" w:beforeAutospacing="1" w:after="100" w:afterAutospacing="1"/>
        <w:rPr>
          <w:del w:id="11" w:author="Scott Nicholas" w:date="2024-03-27T15:36:00Z"/>
        </w:rPr>
      </w:pPr>
      <w:r>
        <w:t xml:space="preserve">The TIP </w:t>
      </w:r>
      <w:r w:rsidR="00486498">
        <w:t xml:space="preserve">Mandatory Use Case Requirements </w:t>
      </w:r>
      <w:r w:rsidR="00302058">
        <w:t xml:space="preserve">for SDN for Transport sub-group (“TIP MUST”) </w:t>
      </w:r>
      <w:r>
        <w:t xml:space="preserve">will provide input to ONMI </w:t>
      </w:r>
      <w:r w:rsidR="003E0050">
        <w:t xml:space="preserve">technical work </w:t>
      </w:r>
      <w:r w:rsidR="00A05461">
        <w:t xml:space="preserve">via the technical team meetings </w:t>
      </w:r>
      <w:r>
        <w:t xml:space="preserve">and </w:t>
      </w:r>
      <w:del w:id="12" w:author="Scott Nicholas" w:date="2024-03-29T16:56:00Z">
        <w:r w:rsidDel="005D6911">
          <w:delText xml:space="preserve">will </w:delText>
        </w:r>
      </w:del>
      <w:ins w:id="13" w:author="Scott Nicholas" w:date="2024-03-27T15:29:00Z">
        <w:r w:rsidR="005D6911">
          <w:t xml:space="preserve">may </w:t>
        </w:r>
      </w:ins>
      <w:ins w:id="14" w:author="Scott Nicholas" w:date="2024-03-29T16:56:00Z">
        <w:r w:rsidR="005D6911">
          <w:t>attend</w:t>
        </w:r>
      </w:ins>
      <w:ins w:id="15" w:author="Scott Nicholas" w:date="2024-03-27T15:30:00Z">
        <w:r w:rsidR="005D6911">
          <w:t xml:space="preserve"> in </w:t>
        </w:r>
      </w:ins>
      <w:del w:id="16" w:author="Scott Nicholas" w:date="2024-03-27T15:30:00Z">
        <w:r w:rsidR="00A05461" w:rsidDel="005D6911">
          <w:delText xml:space="preserve">have </w:delText>
        </w:r>
        <w:r w:rsidR="00302058" w:rsidDel="005D6911">
          <w:delText xml:space="preserve">regular </w:delText>
        </w:r>
        <w:r w:rsidDel="005D6911">
          <w:delText xml:space="preserve">representation on the </w:delText>
        </w:r>
      </w:del>
      <w:r>
        <w:t>ONMI TST</w:t>
      </w:r>
      <w:ins w:id="17" w:author="Scott Nicholas" w:date="2024-03-27T15:30:00Z">
        <w:r w:rsidR="005D6911">
          <w:t xml:space="preserve"> team meetings</w:t>
        </w:r>
      </w:ins>
    </w:p>
    <w:p w14:paraId="3A6DE7C1" w14:textId="77777777" w:rsidR="009E7AF0" w:rsidRDefault="009E7AF0">
      <w:pPr>
        <w:numPr>
          <w:ilvl w:val="0"/>
          <w:numId w:val="4"/>
        </w:numPr>
        <w:spacing w:before="100" w:beforeAutospacing="1" w:after="100" w:afterAutospacing="1"/>
        <w:pPrChange w:id="18" w:author="Scott Nicholas" w:date="2024-03-27T15:36:00Z">
          <w:pPr>
            <w:spacing w:before="100" w:beforeAutospacing="1" w:after="100" w:afterAutospacing="1"/>
          </w:pPr>
        </w:pPrChange>
      </w:pPr>
    </w:p>
    <w:p w14:paraId="52388624" w14:textId="68C7E067" w:rsidR="00FD2D0C" w:rsidDel="00D96435" w:rsidRDefault="0017795C">
      <w:pPr>
        <w:numPr>
          <w:ilvl w:val="0"/>
          <w:numId w:val="4"/>
        </w:numPr>
        <w:spacing w:before="100" w:beforeAutospacing="1" w:after="100" w:afterAutospacing="1"/>
        <w:rPr>
          <w:del w:id="19" w:author="Scott Nicholas" w:date="2024-03-26T12:00:00Z"/>
        </w:rPr>
      </w:pPr>
      <w:r>
        <w:t xml:space="preserve">ONMI will </w:t>
      </w:r>
      <w:del w:id="20" w:author="Scott Nicholas" w:date="2024-03-29T16:57:00Z">
        <w:r w:rsidR="009F46A1" w:rsidDel="005D6911">
          <w:delText xml:space="preserve">take into account </w:delText>
        </w:r>
      </w:del>
      <w:ins w:id="21" w:author="Scott Nicholas" w:date="2024-03-29T16:57:00Z">
        <w:r w:rsidR="005D6911">
          <w:t xml:space="preserve">receive </w:t>
        </w:r>
      </w:ins>
      <w:r w:rsidR="009F46A1">
        <w:t>the input from</w:t>
      </w:r>
      <w:r>
        <w:t xml:space="preserve"> TIP</w:t>
      </w:r>
      <w:r w:rsidR="00302058">
        <w:t xml:space="preserve"> MUST</w:t>
      </w:r>
      <w:r>
        <w:t xml:space="preserve"> on</w:t>
      </w:r>
      <w:r w:rsidR="009F46A1">
        <w:t xml:space="preserve">, for example, </w:t>
      </w:r>
      <w:r>
        <w:t>operator requirements</w:t>
      </w:r>
      <w:r w:rsidR="00590FC7">
        <w:t>,</w:t>
      </w:r>
      <w:r w:rsidR="009F46A1">
        <w:t xml:space="preserve"> use cases</w:t>
      </w:r>
      <w:r>
        <w:t xml:space="preserve"> and priorities for </w:t>
      </w:r>
      <w:r w:rsidR="009F46A1">
        <w:t xml:space="preserve">ONMI </w:t>
      </w:r>
      <w:r>
        <w:t>TAPI work</w:t>
      </w:r>
      <w:r w:rsidR="00FD2D0C">
        <w:t xml:space="preserve"> </w:t>
      </w:r>
      <w:del w:id="22" w:author="Scott Nicholas" w:date="2024-03-26T12:00:00Z">
        <w:r w:rsidR="00FD2D0C" w:rsidDel="00D96435">
          <w:delText>in the same manner as was done in the ONF OTCC project</w:delText>
        </w:r>
      </w:del>
    </w:p>
    <w:p w14:paraId="19E6E49E" w14:textId="4159B990" w:rsidR="0017795C" w:rsidDel="00D96435" w:rsidRDefault="00705F75">
      <w:pPr>
        <w:numPr>
          <w:ilvl w:val="0"/>
          <w:numId w:val="4"/>
        </w:numPr>
        <w:spacing w:before="100" w:beforeAutospacing="1" w:after="100" w:afterAutospacing="1"/>
        <w:rPr>
          <w:del w:id="23" w:author="Scott Nicholas" w:date="2024-03-26T12:00:00Z"/>
        </w:rPr>
        <w:pPrChange w:id="24" w:author="Scott Nicholas" w:date="2024-03-26T12:00:00Z">
          <w:pPr>
            <w:numPr>
              <w:ilvl w:val="1"/>
              <w:numId w:val="4"/>
            </w:numPr>
            <w:spacing w:before="100" w:beforeAutospacing="1" w:after="100" w:afterAutospacing="1"/>
            <w:ind w:left="1440" w:hanging="360"/>
          </w:pPr>
        </w:pPrChange>
      </w:pPr>
      <w:del w:id="25" w:author="Scott Nicholas" w:date="2024-03-26T12:00:00Z">
        <w:r w:rsidDel="00D96435">
          <w:delText xml:space="preserve">ONMI </w:delText>
        </w:r>
        <w:r w:rsidR="00FD2D0C" w:rsidDel="00D96435">
          <w:delText xml:space="preserve">will provide drafts of material </w:delText>
        </w:r>
        <w:r w:rsidDel="00D96435">
          <w:delText xml:space="preserve">to TIP MUST </w:delText>
        </w:r>
        <w:r w:rsidR="00FD2D0C" w:rsidDel="00D96435">
          <w:delText xml:space="preserve">for </w:delText>
        </w:r>
        <w:r w:rsidDel="00D96435">
          <w:delText xml:space="preserve">their </w:delText>
        </w:r>
        <w:r w:rsidR="00FD2D0C" w:rsidDel="00D96435">
          <w:delText xml:space="preserve">review and comment </w:delText>
        </w:r>
      </w:del>
    </w:p>
    <w:p w14:paraId="7DE7813E" w14:textId="14CA362B" w:rsidR="00AC7945" w:rsidDel="00D96435" w:rsidRDefault="00AC7945">
      <w:pPr>
        <w:numPr>
          <w:ilvl w:val="0"/>
          <w:numId w:val="4"/>
        </w:numPr>
        <w:spacing w:before="100" w:beforeAutospacing="1" w:after="100" w:afterAutospacing="1"/>
        <w:rPr>
          <w:del w:id="26" w:author="Scott Nicholas" w:date="2024-03-26T12:00:00Z"/>
        </w:rPr>
        <w:pPrChange w:id="27" w:author="Scott Nicholas" w:date="2024-03-26T12:00:00Z">
          <w:pPr>
            <w:numPr>
              <w:ilvl w:val="1"/>
              <w:numId w:val="4"/>
            </w:numPr>
            <w:spacing w:before="100" w:beforeAutospacing="1" w:after="100" w:afterAutospacing="1"/>
            <w:ind w:left="1440" w:hanging="360"/>
          </w:pPr>
        </w:pPrChange>
      </w:pPr>
      <w:del w:id="28" w:author="Scott Nicholas" w:date="2024-03-26T12:00:00Z">
        <w:r w:rsidDel="00D96435">
          <w:delText xml:space="preserve">ONMI will take into account TIP MUST comments during the development of </w:delText>
        </w:r>
        <w:r w:rsidR="00675595" w:rsidDel="00D96435">
          <w:delText>TAPI releases</w:delText>
        </w:r>
      </w:del>
    </w:p>
    <w:p w14:paraId="06D39073" w14:textId="77777777" w:rsidR="009E7AF0" w:rsidRDefault="009E7AF0">
      <w:pPr>
        <w:numPr>
          <w:ilvl w:val="0"/>
          <w:numId w:val="4"/>
        </w:numPr>
        <w:spacing w:before="100" w:beforeAutospacing="1" w:after="100" w:afterAutospacing="1"/>
        <w:pPrChange w:id="29" w:author="Scott Nicholas" w:date="2024-03-26T12:00:00Z">
          <w:pPr>
            <w:spacing w:before="100" w:beforeAutospacing="1" w:after="100" w:afterAutospacing="1"/>
          </w:pPr>
        </w:pPrChange>
      </w:pPr>
    </w:p>
    <w:p w14:paraId="464806CA" w14:textId="45274A91" w:rsidR="0017795C" w:rsidDel="00D96435" w:rsidRDefault="0017795C" w:rsidP="0017795C">
      <w:pPr>
        <w:numPr>
          <w:ilvl w:val="0"/>
          <w:numId w:val="4"/>
        </w:numPr>
        <w:spacing w:before="100" w:beforeAutospacing="1" w:after="100" w:afterAutospacing="1"/>
        <w:rPr>
          <w:del w:id="30" w:author="Scott Nicholas" w:date="2024-03-26T12:01:00Z"/>
        </w:rPr>
      </w:pPr>
      <w:del w:id="31" w:author="Scott Nicholas" w:date="2024-03-26T12:01:00Z">
        <w:r w:rsidDel="00D96435">
          <w:delText xml:space="preserve">TIP </w:delText>
        </w:r>
        <w:r w:rsidR="009F46A1" w:rsidDel="00D96435">
          <w:delText xml:space="preserve">MUST </w:delText>
        </w:r>
        <w:r w:rsidDel="00D96435">
          <w:delText xml:space="preserve">will continue to reference ONMI TAPI SDK and TRs in the same way as ONF SDK and TRs </w:delText>
        </w:r>
        <w:r w:rsidR="009E7AF0" w:rsidDel="00D96435">
          <w:delText>referenced prior to the creation of ONMI</w:delText>
        </w:r>
      </w:del>
    </w:p>
    <w:p w14:paraId="3CDE3186" w14:textId="77777777" w:rsidR="002E6FF4" w:rsidRDefault="002E6FF4">
      <w:pPr>
        <w:pBdr>
          <w:top w:val="nil"/>
          <w:left w:val="nil"/>
          <w:bottom w:val="nil"/>
          <w:right w:val="nil"/>
          <w:between w:val="nil"/>
        </w:pBdr>
        <w:spacing w:after="240"/>
      </w:pPr>
    </w:p>
    <w:sectPr w:rsidR="002E6FF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F2A8" w14:textId="77777777" w:rsidR="007E2502" w:rsidRDefault="007E2502">
      <w:r>
        <w:separator/>
      </w:r>
    </w:p>
  </w:endnote>
  <w:endnote w:type="continuationSeparator" w:id="0">
    <w:p w14:paraId="507A071F" w14:textId="77777777" w:rsidR="007E2502" w:rsidRDefault="007E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FEA9" w14:textId="77777777" w:rsidR="002E6FF4" w:rsidRDefault="008922A1">
    <w:pPr>
      <w:pBdr>
        <w:top w:val="nil"/>
        <w:left w:val="nil"/>
        <w:bottom w:val="nil"/>
        <w:right w:val="nil"/>
        <w:between w:val="nil"/>
      </w:pBdr>
      <w:tabs>
        <w:tab w:val="center" w:pos="4680"/>
        <w:tab w:val="right" w:pos="9360"/>
      </w:tabs>
      <w:rPr>
        <w:smallCaps/>
        <w:color w:val="000000"/>
      </w:rPr>
    </w:pPr>
    <w:r>
      <w:rPr>
        <w:smallCaps/>
        <w:color w:val="000000"/>
      </w:rPr>
      <w:t xml:space="preserve">Memorandum of Understanding – Page </w:t>
    </w:r>
    <w:r>
      <w:rPr>
        <w:smallCaps/>
        <w:color w:val="000000"/>
      </w:rPr>
      <w:fldChar w:fldCharType="begin"/>
    </w:r>
    <w:r>
      <w:rPr>
        <w:smallCaps/>
        <w:color w:val="000000"/>
      </w:rPr>
      <w:instrText>PAGE</w:instrText>
    </w:r>
    <w:r>
      <w:rPr>
        <w:smallCaps/>
        <w:color w:val="000000"/>
      </w:rPr>
      <w:fldChar w:fldCharType="separate"/>
    </w:r>
    <w:r w:rsidR="004F14DD">
      <w:rPr>
        <w:smallCaps/>
        <w:noProof/>
        <w:color w:val="000000"/>
      </w:rPr>
      <w:t>1</w:t>
    </w:r>
    <w:r>
      <w:rPr>
        <w:smallCaps/>
        <w:color w:val="000000"/>
      </w:rPr>
      <w:fldChar w:fldCharType="end"/>
    </w:r>
    <w:r>
      <w:rPr>
        <w:smallCaps/>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2E58" w14:textId="77777777" w:rsidR="007E2502" w:rsidRDefault="007E2502">
      <w:r>
        <w:separator/>
      </w:r>
    </w:p>
  </w:footnote>
  <w:footnote w:type="continuationSeparator" w:id="0">
    <w:p w14:paraId="7940031C" w14:textId="77777777" w:rsidR="007E2502" w:rsidRDefault="007E2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ACC"/>
    <w:multiLevelType w:val="multilevel"/>
    <w:tmpl w:val="331AF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106C6"/>
    <w:multiLevelType w:val="multilevel"/>
    <w:tmpl w:val="2A545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646048"/>
    <w:multiLevelType w:val="multilevel"/>
    <w:tmpl w:val="3ECA54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16E38"/>
    <w:multiLevelType w:val="multilevel"/>
    <w:tmpl w:val="4E48A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9458061">
    <w:abstractNumId w:val="3"/>
  </w:num>
  <w:num w:numId="2" w16cid:durableId="498616925">
    <w:abstractNumId w:val="0"/>
  </w:num>
  <w:num w:numId="3" w16cid:durableId="474687879">
    <w:abstractNumId w:val="1"/>
  </w:num>
  <w:num w:numId="4" w16cid:durableId="122815397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Nicholas">
    <w15:presenceInfo w15:providerId="Windows Live" w15:userId="a1bd431825865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F4"/>
    <w:rsid w:val="0017795C"/>
    <w:rsid w:val="001D0F5D"/>
    <w:rsid w:val="001E1E83"/>
    <w:rsid w:val="001E63FA"/>
    <w:rsid w:val="0024363F"/>
    <w:rsid w:val="00256977"/>
    <w:rsid w:val="00260418"/>
    <w:rsid w:val="002E6FF4"/>
    <w:rsid w:val="00302058"/>
    <w:rsid w:val="0031065B"/>
    <w:rsid w:val="00390395"/>
    <w:rsid w:val="00390736"/>
    <w:rsid w:val="00393C74"/>
    <w:rsid w:val="003E0050"/>
    <w:rsid w:val="003E717D"/>
    <w:rsid w:val="0042196F"/>
    <w:rsid w:val="00486498"/>
    <w:rsid w:val="004B1AF1"/>
    <w:rsid w:val="004F14DD"/>
    <w:rsid w:val="00590FC7"/>
    <w:rsid w:val="005B0FE3"/>
    <w:rsid w:val="005D6911"/>
    <w:rsid w:val="00675595"/>
    <w:rsid w:val="00692CDE"/>
    <w:rsid w:val="006C222A"/>
    <w:rsid w:val="00705F75"/>
    <w:rsid w:val="00776670"/>
    <w:rsid w:val="00791982"/>
    <w:rsid w:val="007E2502"/>
    <w:rsid w:val="00835179"/>
    <w:rsid w:val="00844F10"/>
    <w:rsid w:val="008922A1"/>
    <w:rsid w:val="008F705A"/>
    <w:rsid w:val="009003D9"/>
    <w:rsid w:val="009251A2"/>
    <w:rsid w:val="009E7AF0"/>
    <w:rsid w:val="009F08DC"/>
    <w:rsid w:val="009F46A1"/>
    <w:rsid w:val="00A05461"/>
    <w:rsid w:val="00A77A4C"/>
    <w:rsid w:val="00AC7945"/>
    <w:rsid w:val="00AE1494"/>
    <w:rsid w:val="00B2113C"/>
    <w:rsid w:val="00B244BB"/>
    <w:rsid w:val="00B45F3A"/>
    <w:rsid w:val="00BA2C6E"/>
    <w:rsid w:val="00BD0F1C"/>
    <w:rsid w:val="00BF16C9"/>
    <w:rsid w:val="00D03E13"/>
    <w:rsid w:val="00D96435"/>
    <w:rsid w:val="00E16DBD"/>
    <w:rsid w:val="00E61097"/>
    <w:rsid w:val="00F13DD5"/>
    <w:rsid w:val="00F26484"/>
    <w:rsid w:val="00F96697"/>
    <w:rsid w:val="00FB6EBC"/>
    <w:rsid w:val="00FD2D0C"/>
    <w:rsid w:val="00FF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FD01"/>
  <w15:docId w15:val="{0E27A177-63F6-7E45-BDA6-C98282C8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outlineLvl w:val="2"/>
    </w:p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B0FE3"/>
    <w:rPr>
      <w:sz w:val="16"/>
      <w:szCs w:val="16"/>
    </w:rPr>
  </w:style>
  <w:style w:type="paragraph" w:styleId="CommentText">
    <w:name w:val="annotation text"/>
    <w:basedOn w:val="Normal"/>
    <w:link w:val="CommentTextChar"/>
    <w:uiPriority w:val="99"/>
    <w:unhideWhenUsed/>
    <w:rsid w:val="005B0FE3"/>
    <w:rPr>
      <w:sz w:val="20"/>
      <w:szCs w:val="20"/>
    </w:rPr>
  </w:style>
  <w:style w:type="character" w:customStyle="1" w:styleId="CommentTextChar">
    <w:name w:val="Comment Text Char"/>
    <w:basedOn w:val="DefaultParagraphFont"/>
    <w:link w:val="CommentText"/>
    <w:uiPriority w:val="99"/>
    <w:rsid w:val="005B0FE3"/>
    <w:rPr>
      <w:sz w:val="20"/>
      <w:szCs w:val="20"/>
    </w:rPr>
  </w:style>
  <w:style w:type="paragraph" w:styleId="CommentSubject">
    <w:name w:val="annotation subject"/>
    <w:basedOn w:val="CommentText"/>
    <w:next w:val="CommentText"/>
    <w:link w:val="CommentSubjectChar"/>
    <w:uiPriority w:val="99"/>
    <w:semiHidden/>
    <w:unhideWhenUsed/>
    <w:rsid w:val="005B0FE3"/>
    <w:rPr>
      <w:b/>
      <w:bCs/>
    </w:rPr>
  </w:style>
  <w:style w:type="character" w:customStyle="1" w:styleId="CommentSubjectChar">
    <w:name w:val="Comment Subject Char"/>
    <w:basedOn w:val="CommentTextChar"/>
    <w:link w:val="CommentSubject"/>
    <w:uiPriority w:val="99"/>
    <w:semiHidden/>
    <w:rsid w:val="005B0FE3"/>
    <w:rPr>
      <w:b/>
      <w:bCs/>
      <w:sz w:val="20"/>
      <w:szCs w:val="20"/>
    </w:rPr>
  </w:style>
  <w:style w:type="paragraph" w:styleId="Revision">
    <w:name w:val="Revision"/>
    <w:hidden/>
    <w:uiPriority w:val="99"/>
    <w:semiHidden/>
    <w:rsid w:val="00BF16C9"/>
  </w:style>
  <w:style w:type="paragraph" w:styleId="ListParagraph">
    <w:name w:val="List Paragraph"/>
    <w:basedOn w:val="Normal"/>
    <w:uiPriority w:val="34"/>
    <w:qFormat/>
    <w:rsid w:val="00FD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4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Lyndon</dc:creator>
  <cp:keywords/>
  <dc:description/>
  <cp:lastModifiedBy>Andrea Mazzini (Nokia)</cp:lastModifiedBy>
  <cp:revision>2</cp:revision>
  <dcterms:created xsi:type="dcterms:W3CDTF">2024-04-03T09:28:00Z</dcterms:created>
  <dcterms:modified xsi:type="dcterms:W3CDTF">2024-04-03T09:28:00Z</dcterms:modified>
</cp:coreProperties>
</file>